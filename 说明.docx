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DAC8" w14:textId="77777777" w:rsidR="002C5048" w:rsidRPr="002C5048" w:rsidRDefault="002C5048" w:rsidP="002C5048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2C504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ue-ueditor-wrap</w:t>
      </w:r>
    </w:p>
    <w:p w14:paraId="22E7EB06" w14:textId="03B1134E" w:rsidR="002C5048" w:rsidRPr="002C5048" w:rsidRDefault="002C5048" w:rsidP="002C5048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3549FE" wp14:editId="293C2701">
                <wp:extent cx="302895" cy="302895"/>
                <wp:effectExtent l="0" t="0" r="0" b="0"/>
                <wp:docPr id="13" name="矩形 13" descr="Chatroom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BFF9D" id="矩形 13" o:spid="_x0000_s1026" alt="Chatroom" href="https://gitter.im/haochuan9421/vue-ueditor-wrap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645EDB" wp14:editId="62A628C7">
                <wp:extent cx="302895" cy="302895"/>
                <wp:effectExtent l="0" t="0" r="0" b="0"/>
                <wp:docPr id="12" name="矩形 12" descr="Version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73C3E" id="矩形 12" o:spid="_x0000_s1026" alt="Version" href="https://www.npmjs.com/package/vue-ueditor-wrap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997B946" wp14:editId="23BC5A03">
                <wp:extent cx="302895" cy="302895"/>
                <wp:effectExtent l="0" t="0" r="0" b="0"/>
                <wp:docPr id="11" name="矩形 11" descr="Downloads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A886C" id="矩形 11" o:spid="_x0000_s1026" alt="Downloads" href="https://npmcharts.com/compare/vue-ueditor-wrap?minimal=tru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CAB715F" wp14:editId="3DAA9915">
                <wp:extent cx="302895" cy="302895"/>
                <wp:effectExtent l="0" t="0" r="0" b="0"/>
                <wp:docPr id="10" name="矩形 10" descr="jsdelivr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CC1F9" id="矩形 10" o:spid="_x0000_s1026" alt="jsdelivr" href="https://www.jsdelivr.com/package/npm/vue-ueditor-wrap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 </w:t>
      </w: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829132A" wp14:editId="376DD973">
                <wp:extent cx="302895" cy="302895"/>
                <wp:effectExtent l="0" t="0" r="0" b="0"/>
                <wp:docPr id="9" name="矩形 9" descr="Issue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F2DE7" id="矩形 9" o:spid="_x0000_s1026" alt="Issues" href="https://github.com/HaoChuan9421/vue-ueditor-wrap/issues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lb9wIAADc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AD1214D" wp14:editId="7C4D06F3">
                <wp:extent cx="302895" cy="302895"/>
                <wp:effectExtent l="0" t="0" r="0" b="0"/>
                <wp:docPr id="8" name="矩形 8" descr="Licens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809DB" id="矩形 8" o:spid="_x0000_s1026" alt="License" href="https://github.com/HaoChuan9421/vue-ueditor-wrap/blob/master/LICENS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2FF9C8" w14:textId="77777777" w:rsidR="002C5048" w:rsidRPr="002C5048" w:rsidRDefault="002C5048" w:rsidP="002C5048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Vue + UEditor + v-model 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双向绑定。之所以有这个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repo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的原因是：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br/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 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1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UEditor 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依然是国内使用频率极高的</w:t>
      </w:r>
      <w:bookmarkStart w:id="0" w:name="_GoBack"/>
      <w:bookmarkEnd w:id="0"/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所见即所得编辑器而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Vue 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又有着广泛的使用，所以将两者结合使用，是很多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Vue 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项目开发者的切实需求。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br/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 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2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、目前没有发现满足这种需求，而使用又很方便的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repo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、有的可能也只是简单的暴露一个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的实例，仍然需要开发者手动去调用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getContent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setContent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，而通过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v-model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绑定数据也是很多人期待的方式。于是自己在写公司项目时就手动撸了一个，周末整理一下分享出来，希望能帮助到有同样需求的小伙伴。</w:t>
      </w:r>
    </w:p>
    <w:p w14:paraId="698E34C3" w14:textId="7E63844E" w:rsidR="002C5048" w:rsidRPr="002C5048" w:rsidRDefault="002C5048" w:rsidP="002C50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23F7684E" wp14:editId="72BAABF3">
            <wp:extent cx="3809365" cy="3685540"/>
            <wp:effectExtent l="0" t="0" r="635" b="0"/>
            <wp:docPr id="7" name="图片 7" descr="https://github.com/HaoChuan9421/vue-ueditor-wrap/raw/master/assets/images/demo.gif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aoChuan9421/vue-ueditor-wrap/raw/master/assets/images/demo.gif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0525" w14:textId="77777777" w:rsidR="002C5048" w:rsidRPr="002C5048" w:rsidRDefault="002C5048" w:rsidP="002C50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点击预览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 </w:t>
      </w:r>
      <w:hyperlink r:id="rId14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加入聊天室</w:t>
        </w:r>
      </w:hyperlink>
    </w:p>
    <w:p w14:paraId="635109EC" w14:textId="77777777" w:rsidR="002C5048" w:rsidRPr="002C5048" w:rsidRDefault="002C5048" w:rsidP="002C5048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C504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Installation</w:t>
      </w:r>
    </w:p>
    <w:p w14:paraId="36F68664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npm i vue-ueditor-wrap</w:t>
      </w:r>
    </w:p>
    <w:p w14:paraId="2A8E7422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或者</w:t>
      </w:r>
    </w:p>
    <w:p w14:paraId="360A12F8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yarn add vue-ueditor-wrap</w:t>
      </w:r>
    </w:p>
    <w:p w14:paraId="3B868D09" w14:textId="77777777" w:rsidR="002C5048" w:rsidRPr="002C5048" w:rsidRDefault="002C5048" w:rsidP="002C5048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C504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Quick Start</w:t>
      </w:r>
    </w:p>
    <w:p w14:paraId="33DD5D0D" w14:textId="77777777" w:rsidR="002C5048" w:rsidRPr="002C5048" w:rsidRDefault="002C5048" w:rsidP="002C5048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hyperlink r:id="rId15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基于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vue-cli 2.x 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的完整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DEMO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br/>
      </w:r>
      <w:hyperlink r:id="rId16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基于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Nuxt 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的服务端渲染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DEMO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。</w:t>
      </w:r>
    </w:p>
    <w:p w14:paraId="4E4779D6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del w:id="1" w:author="Unknown">
        <w:r w:rsidRPr="002C5048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delText>下载</w:delText>
        </w:r>
        <w:r w:rsidRPr="002C5048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delText> </w:delText>
        </w:r>
        <w:r w:rsidRPr="002C5048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fldChar w:fldCharType="begin"/>
        </w:r>
        <w:r w:rsidRPr="002C5048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delInstrText xml:space="preserve"> HYPERLINK "http://ueditor.baidu.com/website/download.html" </w:delInstrText>
        </w:r>
        <w:r w:rsidRPr="002C5048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fldChar w:fldCharType="separate"/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delText>UEditor</w:delText>
        </w:r>
        <w:r w:rsidRPr="002C5048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fldChar w:fldCharType="end"/>
        </w:r>
      </w:del>
    </w:p>
    <w:p w14:paraId="2719F6D6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下载</w:t>
      </w:r>
      <w:hyperlink r:id="rId17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最新编译的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UEditor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。官网目前最新的版本是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1.4.3.3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，存在诸多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BUG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，例如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hyperlink r:id="rId18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Issue1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，且官方不再积极维护。为了世界的和平，针对一些常见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BUG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，我进行了</w:t>
      </w:r>
      <w:hyperlink r:id="rId19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修复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，并把编译好的文件放在了本仓库的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assets/downloads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目录下，你可以放心</w:t>
      </w:r>
      <w:hyperlink r:id="rId20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下载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，当然你也可以自己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clone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hyperlink r:id="rId21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官方源码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并</w:t>
      </w:r>
      <w:hyperlink r:id="rId22" w:anchor="dev-bale_width_grunt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编译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。</w:t>
      </w:r>
    </w:p>
    <w:p w14:paraId="2A1F3F65" w14:textId="303AE911" w:rsidR="002C5048" w:rsidRPr="002C5048" w:rsidRDefault="002C5048" w:rsidP="002C5048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569504D" wp14:editId="5F6E9444">
            <wp:extent cx="1901825" cy="1851025"/>
            <wp:effectExtent l="0" t="0" r="3175" b="0"/>
            <wp:docPr id="6" name="图片 6" descr="https://github.com/HaoChuan9421/vue-ueditor-wrap/raw/master/assets/images/downloads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HaoChuan9421/vue-ueditor-wrap/raw/master/assets/images/downloads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BC64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将下载的压缩包解压并重命名为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（只需要选择一个你需要的版本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比如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utf8-php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放入你项目的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static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目录下。</w:t>
      </w:r>
    </w:p>
    <w:p w14:paraId="3B7B12BC" w14:textId="4BCDAE11" w:rsidR="002C5048" w:rsidRPr="002C5048" w:rsidRDefault="002C5048" w:rsidP="002C5048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143A7D41" wp14:editId="4BB076E3">
            <wp:extent cx="1901825" cy="4134485"/>
            <wp:effectExtent l="0" t="0" r="3175" b="0"/>
            <wp:docPr id="5" name="图片 5" descr="https://github.com/HaoChuan9421/vue-ueditor-wrap/raw/master/assets/images/file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HaoChuan9421/vue-ueditor-wrap/raw/master/assets/images/file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77EE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如果你使用的是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hyperlink r:id="rId27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vue-cli 3.x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，可以把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文件夹放入项目的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public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目录下。</w:t>
      </w:r>
    </w:p>
    <w:p w14:paraId="0A27EA2A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引入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VueUeditorWrap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组件</w:t>
      </w:r>
    </w:p>
    <w:p w14:paraId="384EF4BF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VueUeditorWrap 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from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'vue-ueditor-wrap'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// ES6 Module</w:t>
      </w:r>
    </w:p>
    <w:p w14:paraId="481012A9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或者</w:t>
      </w:r>
    </w:p>
    <w:p w14:paraId="2BA8BDFB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VueUeditorWrap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require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'vue-ueditor-wrap'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// CommonJS</w:t>
      </w:r>
    </w:p>
    <w:p w14:paraId="038CFED5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你也可以通过直接引入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CDN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链接的方式来使用，它会暴露一个全局的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VueUeditorWrap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变量（具体如何使用你可以阅读我的这篇</w:t>
      </w:r>
      <w:hyperlink r:id="rId28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博客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或参考这个</w:t>
      </w:r>
      <w:hyperlink r:id="rId29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仓库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）。</w:t>
      </w:r>
    </w:p>
    <w:p w14:paraId="5318F124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script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src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"https://cdn.jsdelivr.net/npm/vue-ueditor-wrap@latest/lib/vue-ueditor-wrap.min.js"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&gt;&lt;/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script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EE7E204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注册组件</w:t>
      </w:r>
    </w:p>
    <w:p w14:paraId="20D6C1E5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components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69D92D34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VueUeditorWrap</w:t>
      </w:r>
    </w:p>
    <w:p w14:paraId="4BA81AE0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0B1BEE4D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 xml:space="preserve">//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或者在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main.js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里将它注册为全局组件</w:t>
      </w:r>
    </w:p>
    <w:p w14:paraId="4991BB2A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Vue.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component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'vue-ueditor-wrap'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, VueUeditorWrap)</w:t>
      </w:r>
    </w:p>
    <w:p w14:paraId="76C62720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v-model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绑定数据</w:t>
      </w:r>
    </w:p>
    <w:p w14:paraId="2AD7F3E8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v-model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"msg"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&gt;&lt;/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9B4D9BB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data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14:paraId="6A11BB97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455675D5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msg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'&lt;h2&gt;&lt;img src="http://img.baidu.com/hi/jx2/j_0003.gif"/&gt;Vue + UEditor + v-model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双向绑定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&lt;/h2&gt;'</w:t>
      </w:r>
    </w:p>
    <w:p w14:paraId="20F34E63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14:paraId="3112F5EC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3F711CED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至此你已经可以在页面中看到一个初始化之后的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了，并且它已经成功和数据绑定了！</w:t>
      </w:r>
      <w:r w:rsidRPr="002C5048">
        <w:rPr>
          <w:rFonts w:ascii="Segoe UI Emoji" w:eastAsia="宋体" w:hAnsi="Segoe UI Emoji" w:cs="Segoe UI Emoji"/>
          <w:color w:val="6A737D"/>
          <w:kern w:val="0"/>
          <w:sz w:val="24"/>
          <w:szCs w:val="24"/>
        </w:rPr>
        <w:t>👏👏👏</w:t>
      </w:r>
    </w:p>
    <w:p w14:paraId="716F80CB" w14:textId="77777777" w:rsidR="002C5048" w:rsidRPr="002C5048" w:rsidRDefault="002C5048" w:rsidP="002C5048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根据项目需求修改配置，完整配置选项查看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30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ueditor.config.js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源码或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31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官方文档</w:t>
        </w:r>
      </w:hyperlink>
    </w:p>
    <w:p w14:paraId="5DACDDA3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v-model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"msg"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:config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"myConfig"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&gt;&lt;/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BBF93A6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data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() {</w:t>
      </w:r>
    </w:p>
    <w:p w14:paraId="0F90348E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2A3CD89F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msg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'&lt;h2&gt;&lt;img src="http://img.baidu.com/hi/jx2/j_0003.gif"/&gt;Vue + UEditor + v-model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双向绑定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&lt;/h2&gt;'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7B4F059A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myConfig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2196EDD7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编辑器不自动被内容撑高</w:t>
      </w:r>
    </w:p>
    <w:p w14:paraId="362F258D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autoHeightEnabled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49C060E6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初始容器高度</w:t>
      </w:r>
    </w:p>
    <w:p w14:paraId="745226C0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initialFrameHeight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240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0EA593BB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初始容器宽度</w:t>
      </w:r>
    </w:p>
    <w:p w14:paraId="012129B4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initialFrameWidth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'100%'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70499DC7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上传文件接口（这个地址是我为了方便各位体验文件上传功能搭建的临时接口，请勿在生产环境使用！！！）</w:t>
      </w:r>
    </w:p>
    <w:p w14:paraId="5336CEC2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serverUrl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'http://35.201.165.105:8000/controller.php'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78A6CA68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UEditor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资源文件的存放路径，如果你使用的是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vue-cli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生成的项目，通常不需要设置该选项，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vue-ueditor-wrap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会自动处理常见的情况，如果需要特殊配置，参考下方的常见问题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2</w:t>
      </w:r>
    </w:p>
    <w:p w14:paraId="31AFE122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UEDITOR_HOME_URL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'/static/UEditor/'</w:t>
      </w:r>
    </w:p>
    <w:p w14:paraId="435C97D0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5238E4D2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14:paraId="6BAF3975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3C3C304B" w14:textId="77777777" w:rsidR="002C5048" w:rsidRPr="002C5048" w:rsidRDefault="002C5048" w:rsidP="002C5048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C504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Advanced</w:t>
      </w:r>
    </w:p>
    <w:p w14:paraId="6C159193" w14:textId="77777777" w:rsidR="002C5048" w:rsidRPr="002C5048" w:rsidRDefault="002C5048" w:rsidP="002C5048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如何获取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实例？</w:t>
      </w:r>
    </w:p>
    <w:p w14:paraId="127E9690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@ready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"ready"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&gt;&lt;/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D62C3FE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methods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7105AB28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ready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(editorInstance) {</w:t>
      </w:r>
    </w:p>
    <w:p w14:paraId="01840D1B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`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编辑器实例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${editorInstance.key}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: `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, editorInstance)</w:t>
      </w:r>
    </w:p>
    <w:p w14:paraId="41F763C1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14:paraId="4ABABDA1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7909989C" w14:textId="77777777" w:rsidR="002C5048" w:rsidRPr="002C5048" w:rsidRDefault="002C5048" w:rsidP="002C5048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设置是否在组件的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beforeDestroy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钩子里销毁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实例</w:t>
      </w:r>
    </w:p>
    <w:p w14:paraId="003091AF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:destroy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"true"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&gt;&lt;/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251A789" w14:textId="77777777" w:rsidR="002C5048" w:rsidRPr="002C5048" w:rsidRDefault="002C5048" w:rsidP="002C5048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选取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v-model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的实现方式。双向绑定的实现依赖对编辑器内容变化的监听，由于监听方式的不同，会带来监听效果的差异性，你可以自行选择，但建议使用开箱即用的默认值。</w:t>
      </w:r>
    </w:p>
    <w:p w14:paraId="71951F1D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mode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"listener"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&gt;&lt;/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0D79CCA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可选值：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observer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listener</w:t>
      </w:r>
    </w:p>
    <w:p w14:paraId="6AA6B198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observer</w:t>
      </w:r>
    </w:p>
    <w:p w14:paraId="17F8079D" w14:textId="77777777" w:rsidR="002C5048" w:rsidRPr="002C5048" w:rsidRDefault="002C5048" w:rsidP="002C5048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参数说明：</w:t>
      </w:r>
    </w:p>
    <w:p w14:paraId="2148C67D" w14:textId="77777777" w:rsidR="002C5048" w:rsidRPr="002C5048" w:rsidRDefault="002C5048" w:rsidP="002C5048">
      <w:pPr>
        <w:widowControl/>
        <w:numPr>
          <w:ilvl w:val="1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observer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模式借助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32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MutationObserver API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。优点在于监听的准确性，缺点在于它会带来一点额外的性能开销。你可以通过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observerDebounceTime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属性设置触发间隔，还可以通过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observerOptions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属性有选择的设置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33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MutationObserver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的监听行为。该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只兼容到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IE11+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，但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vue-ueditor-wrap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会在不支持的浏览器中自动启用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listener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模式。</w:t>
      </w:r>
    </w:p>
    <w:p w14:paraId="7FF36294" w14:textId="77777777" w:rsidR="002C5048" w:rsidRPr="002C5048" w:rsidRDefault="002C5048" w:rsidP="002C5048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</w:p>
    <w:p w14:paraId="3719B84F" w14:textId="77777777" w:rsidR="002C5048" w:rsidRPr="002C5048" w:rsidRDefault="002C5048" w:rsidP="002C5048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mode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"observer"</w:t>
      </w:r>
    </w:p>
    <w:p w14:paraId="70C081F1" w14:textId="77777777" w:rsidR="002C5048" w:rsidRPr="002C5048" w:rsidRDefault="002C5048" w:rsidP="002C5048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:observerDebounceTime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"100"</w:t>
      </w:r>
    </w:p>
    <w:p w14:paraId="2445F330" w14:textId="77777777" w:rsidR="002C5048" w:rsidRPr="002C5048" w:rsidRDefault="002C5048" w:rsidP="002C5048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:observerOptions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"{ attributes: true, characterData: true, childList: true, subtree: true }"</w:t>
      </w:r>
    </w:p>
    <w:p w14:paraId="2A8F3D00" w14:textId="77777777" w:rsidR="002C5048" w:rsidRPr="002C5048" w:rsidRDefault="002C5048" w:rsidP="002C5048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&gt;</w:t>
      </w:r>
    </w:p>
    <w:p w14:paraId="5423E431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2C5048">
        <w:rPr>
          <w:rFonts w:ascii="Consolas" w:eastAsia="宋体" w:hAnsi="Consolas" w:cs="宋体"/>
          <w:color w:val="22863A"/>
          <w:kern w:val="0"/>
          <w:sz w:val="20"/>
          <w:szCs w:val="20"/>
        </w:rPr>
        <w:t>vue-ueditor-wrap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FF618AB" w14:textId="77777777" w:rsidR="002C5048" w:rsidRPr="002C5048" w:rsidRDefault="002C5048" w:rsidP="002C5048">
      <w:pPr>
        <w:widowControl/>
        <w:numPr>
          <w:ilvl w:val="1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listener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模式借助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UEditor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34" w:anchor="UE.Editor:contentChange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contentChange 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事件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，优点在于依赖官方提供的事件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，无需额外的性能消耗，兼容性更好，但缺点在于监听的准确性并不高，存在如下方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[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常见问题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5]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中的提到的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BUG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1F1D5567" w14:textId="77777777" w:rsidR="002C5048" w:rsidRPr="002C5048" w:rsidRDefault="002C5048" w:rsidP="002C5048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是否支持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 SSR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？</w:t>
      </w:r>
    </w:p>
    <w:p w14:paraId="43621EDE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自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2.4.0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版本开始支持服务端渲染！本组件提供对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Nuxt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项目开箱即用的支持。但如果你是自己搭建的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 SSR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项目，你可能需要自行区分服务端和客户端环境并结合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forceInit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属性强制初始化编辑器，但大概率你用不到该属性，即使是自己搭建的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SSR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项目，更多问题欢迎提交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ISSUE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26470B4F" w14:textId="77777777" w:rsidR="002C5048" w:rsidRPr="002C5048" w:rsidRDefault="002C5048" w:rsidP="002C5048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如何进行二次开发（添加自定义按钮、弹窗等）？</w:t>
      </w:r>
    </w:p>
    <w:p w14:paraId="0E899551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本组件提供了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beforeInit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钩子，它会在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scripts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加载完毕之后、编辑器初始化之前触发，你可以在此时机，通过操作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window.UE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对象，来进行诸如添加自定义按钮、弹窗等的二次开发。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beforeInit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的触发函数以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编辑器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配置参数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作为入参。下面提供了一个简单的自定义按钮和自定义弹窗的示例，</w:t>
      </w:r>
      <w:hyperlink r:id="rId35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DEMO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仓库中也提供了自定义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表格居中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按钮的示例，如果有更多二次开发的需求，你可以参考</w:t>
      </w:r>
      <w:hyperlink r:id="rId36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官方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API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或者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37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UEditor 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源码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中的示例。</w:t>
      </w:r>
    </w:p>
    <w:p w14:paraId="4F320011" w14:textId="77777777" w:rsidR="002C5048" w:rsidRPr="002C5048" w:rsidRDefault="002C5048" w:rsidP="002C5048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自定义按钮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Demo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自定义弹窗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Demo</w:t>
      </w:r>
    </w:p>
    <w:p w14:paraId="4C397C7E" w14:textId="77777777" w:rsidR="002C5048" w:rsidRPr="002C5048" w:rsidRDefault="002C5048" w:rsidP="002C5048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C504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Features</w:t>
      </w:r>
    </w:p>
    <w:p w14:paraId="5469D254" w14:textId="77777777" w:rsidR="002C5048" w:rsidRPr="002C5048" w:rsidRDefault="002C5048" w:rsidP="002C5048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v-model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双向数据绑定！你不需要考虑实例化，也不需要考虑何时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getContent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，何时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setContent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，简单到像使用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input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框一样！</w:t>
      </w:r>
    </w:p>
    <w:p w14:paraId="7AB6B136" w14:textId="77777777" w:rsidR="002C5048" w:rsidRPr="002C5048" w:rsidRDefault="002C5048" w:rsidP="002C5048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完全遵从官方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，所有的配置参数和实例方法与官方完全一致。通过给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vue-ueditor-wrap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组件的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config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属性传递一个对象，你就可以得到一个完全独立配置的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编辑器。通过监听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ready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事件你就可以得到初始化后的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实例并执行实例上的各种方法。</w:t>
      </w:r>
    </w:p>
    <w:p w14:paraId="4DB95682" w14:textId="77777777" w:rsidR="002C5048" w:rsidRPr="002C5048" w:rsidRDefault="002C5048" w:rsidP="002C5048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自动添加依赖文件。你不需要自己在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index.html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main.js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里引入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文件。更重要的是即使你在一个页面里同时使用多个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vue-ueditor-wrap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组件，它所依赖的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文件也只会加载一次。这么做的原因在于你不需要当用户一打开项目就先加载大量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相关的资源，所有的资源文件只会在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vue-ueditor-wrap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组件第一次被激活时才加载。当然，如果你在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index.html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main.js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里引入了相关资源，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vue-ueditor-wrap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也会准确判断，你不用担心它会重复加载。</w:t>
      </w:r>
    </w:p>
    <w:p w14:paraId="5A3896A9" w14:textId="77777777" w:rsidR="002C5048" w:rsidRPr="002C5048" w:rsidRDefault="002C5048" w:rsidP="002C5048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每个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vue-ueditor-wrap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组件是完全独立的。你甚至可以在上面使用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v-for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指令一次渲染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99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兔斯基（不要忘记添加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key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值）。</w:t>
      </w:r>
    </w:p>
    <w:p w14:paraId="47F8BEA4" w14:textId="14F9B65B" w:rsidR="002C5048" w:rsidRPr="002C5048" w:rsidRDefault="002C5048" w:rsidP="002C50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22E3F3F1" wp14:editId="3B505C82">
            <wp:extent cx="476885" cy="476885"/>
            <wp:effectExtent l="0" t="0" r="0" b="0"/>
            <wp:docPr id="4" name="图片 4" descr="https://camo.githubusercontent.com/9be60d85e896f1dd9f33b6c18093e206733c065a/687474703a2f2f696d672e62616964752e636f6d2f68692f6a78322f6a5f303030332e676966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amo.githubusercontent.com/9be60d85e896f1dd9f33b6c18093e206733c065a/687474703a2f2f696d672e62616964752e636f6d2f68692f6a78322f6a5f303030332e676966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6CFA" w14:textId="77777777" w:rsidR="002C5048" w:rsidRPr="002C5048" w:rsidRDefault="002C5048" w:rsidP="002C5048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C504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FAQ</w:t>
      </w:r>
      <w:r w:rsidRPr="002C504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（常见问题）</w:t>
      </w:r>
    </w:p>
    <w:p w14:paraId="6D7F6CAA" w14:textId="77777777" w:rsidR="002C5048" w:rsidRPr="002C5048" w:rsidRDefault="002C5048" w:rsidP="002C5048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是否支持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IE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等低版本浏览器？</w:t>
      </w:r>
    </w:p>
    <w:p w14:paraId="4C78984A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相同，整体支持到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IE9+</w:t>
      </w:r>
      <w:r w:rsidRPr="002C5048">
        <w:rPr>
          <w:rFonts w:ascii="Segoe UI Emoji" w:eastAsia="宋体" w:hAnsi="Segoe UI Emoji" w:cs="Segoe UI Emoji"/>
          <w:color w:val="24292E"/>
          <w:kern w:val="0"/>
          <w:sz w:val="24"/>
          <w:szCs w:val="24"/>
        </w:rPr>
        <w:t>👏👏👏</w:t>
      </w:r>
    </w:p>
    <w:p w14:paraId="49772354" w14:textId="301F6948" w:rsidR="002C5048" w:rsidRPr="002C5048" w:rsidRDefault="002C5048" w:rsidP="002C5048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1E12296A" wp14:editId="458C3D7B">
            <wp:extent cx="4762500" cy="2446020"/>
            <wp:effectExtent l="0" t="0" r="0" b="0"/>
            <wp:docPr id="3" name="图片 3" descr="https://github.com/HaoChuan9421/vue-ueditor-wrap/raw/master/assets/images/ie.jp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HaoChuan9421/vue-ueditor-wrap/raw/master/assets/images/ie.jp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1C30" w14:textId="77777777" w:rsidR="002C5048" w:rsidRPr="002C5048" w:rsidRDefault="002C5048" w:rsidP="002C5048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为什么我会看到这个报错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?</w:t>
      </w:r>
    </w:p>
    <w:p w14:paraId="78AD52FF" w14:textId="25A3F9D5" w:rsidR="002C5048" w:rsidRPr="002C5048" w:rsidRDefault="002C5048" w:rsidP="002C5048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9CB7836" wp14:editId="375DD43D">
            <wp:extent cx="3736340" cy="241300"/>
            <wp:effectExtent l="0" t="0" r="0" b="6350"/>
            <wp:docPr id="2" name="图片 2" descr="https://github.com/HaoChuan9421/vue-ueditor-wrap/raw/master/assets/images/error1.png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HaoChuan9421/vue-ueditor-wrap/raw/master/assets/images/error1.pn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00B1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这是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UEDITOR_HOME_URL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参数配置错误导致的。在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cli 2.x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生成的项目中使用本组件，默认值是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'/static/UEditor/'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cli 3.x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生成的项目中，默认值是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process.env.BASE_URL + 'UEditor/'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。但这并不能满足所有情况。例如你的项目不是部署在网站根目录下，如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"http://www.example.com/my-app/"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，你可能需要设置为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"/my-app/static/UEditor/"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。是否使用了相对路径、路由是否使用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history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模式、服务器配置是否正确等等都有可能会产生影响。总而言之：无论本地开发和部署到服务器，你所指定的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资源文件是需要真实存在的，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vue-ueditor-wrap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也会在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加载失败时通过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console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输出它试图去加载的资源文件的完整路径，你可以借此分析如何填写。当需要区分环境时，你可以通过判断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process.env.NODE_ENV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来分别设置。</w:t>
      </w:r>
    </w:p>
    <w:p w14:paraId="7A654A1C" w14:textId="77777777" w:rsidR="002C5048" w:rsidRPr="002C5048" w:rsidRDefault="002C5048" w:rsidP="002C5048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我该如何上传图片和文件？为什么我会看到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后台配置项返回格式出错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？</w:t>
      </w:r>
    </w:p>
    <w:p w14:paraId="1AD8FCC6" w14:textId="3CD7B777" w:rsidR="002C5048" w:rsidRPr="002C5048" w:rsidRDefault="002C5048" w:rsidP="002C5048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4DCF8C01" wp14:editId="5D08FCD1">
            <wp:extent cx="3713480" cy="241300"/>
            <wp:effectExtent l="0" t="0" r="1270" b="6350"/>
            <wp:docPr id="1" name="图片 1" descr="https://github.com/HaoChuan9421/vue-ueditor-wrap/raw/master/assets/images/error2.pn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aoChuan9421/vue-ueditor-wrap/raw/master/assets/images/error2.pn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014A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上传图片、文件等功能是需要与后台配合的，而你没有给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config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属性传递正确的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serverUrl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，我提供了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http://35.201.165.105:8000/controller.php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的临时接口，你可以用于测试，</w:t>
      </w:r>
      <w:r w:rsidRPr="002C504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但切忌在生产环境使用！！！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关于如何搭建上传接口，可以参考</w:t>
      </w:r>
      <w:hyperlink r:id="rId46" w:anchor="server-deploy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官方文档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114C20B1" w14:textId="77777777" w:rsidR="002C5048" w:rsidRPr="002C5048" w:rsidRDefault="002C5048" w:rsidP="002C5048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单图片跨域上传失败！</w:t>
      </w:r>
    </w:p>
    <w:p w14:paraId="308EF19B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的单图上传是通过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Form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表单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iframe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的方式实现的，但由于同源策略的限制，父页面无法访问跨域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iframe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的文档内容，所以会出现单图片跨域上传失败的问题。我通过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XHR 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重构了单图上传的方式，</w:t>
      </w:r>
      <w:hyperlink r:id="rId47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下载最新编译的</w:t>
        </w:r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UEditor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资源文件即可在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IE10+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的浏览器中实现单图跨域上传了。具体细节，</w:t>
      </w:r>
      <w:hyperlink r:id="rId48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点此查看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。当然你也可以通过配置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toolbars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参数来隐藏单图片上传按钮，并结合上面介绍的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自定义按钮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，曲线救国，以下代码仅供参考。</w:t>
      </w:r>
    </w:p>
    <w:p w14:paraId="76D78FD6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input 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document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createElement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'input'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46B5FE5A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input.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"file"</w:t>
      </w:r>
    </w:p>
    <w:p w14:paraId="4EEB950A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input.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style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display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'none'</w:t>
      </w:r>
    </w:p>
    <w:p w14:paraId="3EC19260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document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body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appendChild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(input)</w:t>
      </w:r>
    </w:p>
    <w:p w14:paraId="23193C60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input.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click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()</w:t>
      </w:r>
    </w:p>
    <w:p w14:paraId="1A2DFE00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input.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addEventListener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C5048">
        <w:rPr>
          <w:rFonts w:ascii="Consolas" w:eastAsia="宋体" w:hAnsi="Consolas" w:cs="宋体"/>
          <w:color w:val="032F62"/>
          <w:kern w:val="0"/>
          <w:sz w:val="20"/>
          <w:szCs w:val="20"/>
        </w:rPr>
        <w:t>'change'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,(e)</w:t>
      </w:r>
      <w:r w:rsidRPr="002C5048">
        <w:rPr>
          <w:rFonts w:ascii="Consolas" w:eastAsia="宋体" w:hAnsi="Consolas" w:cs="宋体"/>
          <w:color w:val="D73A49"/>
          <w:kern w:val="0"/>
          <w:sz w:val="20"/>
          <w:szCs w:val="20"/>
        </w:rPr>
        <w:t>=&gt;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717618A5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利用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AJAX 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上传，上传成功之后销毁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DOM</w:t>
      </w:r>
    </w:p>
    <w:p w14:paraId="5A9C5931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C5048">
        <w:rPr>
          <w:rFonts w:ascii="Consolas" w:eastAsia="宋体" w:hAnsi="Consolas" w:cs="宋体"/>
          <w:color w:val="6F42C1"/>
          <w:kern w:val="0"/>
          <w:sz w:val="20"/>
          <w:szCs w:val="20"/>
        </w:rPr>
        <w:t>console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log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(e.</w:t>
      </w:r>
      <w:r w:rsidRPr="002C5048">
        <w:rPr>
          <w:rFonts w:ascii="Consolas" w:eastAsia="宋体" w:hAnsi="Consolas" w:cs="宋体"/>
          <w:color w:val="005CC5"/>
          <w:kern w:val="0"/>
          <w:sz w:val="20"/>
          <w:szCs w:val="20"/>
        </w:rPr>
        <w:t>target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.files)</w:t>
      </w:r>
    </w:p>
    <w:p w14:paraId="3B169254" w14:textId="77777777" w:rsidR="002C5048" w:rsidRPr="002C5048" w:rsidRDefault="002C5048" w:rsidP="002C50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})</w:t>
      </w:r>
    </w:p>
    <w:p w14:paraId="6BF87F13" w14:textId="77777777" w:rsidR="002C5048" w:rsidRPr="002C5048" w:rsidRDefault="002C5048" w:rsidP="002C5048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为什么我输入的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"? ! $ #"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这些特殊字符，没有成功绑定？</w:t>
      </w:r>
    </w:p>
    <w:p w14:paraId="372FDE95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当你使用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listener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模式时，由于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v-model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的实现是基于对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实例上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contentChange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事件的监听，而你输入这些特殊字符时通常是按住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shift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键的，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本身的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contentChange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shift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键按住时不会触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发，你也可以尝试同时按下多个键，你会发现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contentChange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只触发一次。你可以使用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observer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模式或移步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49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UEditor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427ADC83" w14:textId="77777777" w:rsidR="002C5048" w:rsidRPr="002C5048" w:rsidRDefault="002C5048" w:rsidP="002C5048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单图片上传后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v-model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绑定的是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loading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小图标。</w:t>
      </w:r>
    </w:p>
    <w:p w14:paraId="7E6A5405" w14:textId="77777777" w:rsidR="002C5048" w:rsidRPr="002C5048" w:rsidRDefault="002C5048" w:rsidP="002C5048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这个也是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UEditor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BUG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。我最新编辑的版本，修复了官方的这个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24292E"/>
          <w:kern w:val="0"/>
          <w:sz w:val="20"/>
          <w:szCs w:val="20"/>
        </w:rPr>
        <w:t>BUG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，如果你使用的是官网下载的资源文件，请替换资源文件或参考</w:t>
      </w:r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50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Issue1</w:t>
        </w:r>
      </w:hyperlink>
      <w:r w:rsidRPr="002C5048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50263A21" w14:textId="77777777" w:rsidR="002C5048" w:rsidRPr="002C5048" w:rsidRDefault="002C5048" w:rsidP="002C5048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更多问题，欢迎提交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hyperlink r:id="rId51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ISSUE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或者去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hyperlink r:id="rId52" w:history="1">
        <w:r w:rsidRPr="002C5048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聊天室</w:t>
        </w:r>
      </w:hyperlink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提问。但由于这是一个个人维护的项目，我平时也有自己的工作，所以并不能保证及时解决你们的所有问题，如果小伙伴们有好的建议或更炫酷的操作，也欢迎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PR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，如果你觉得这个组件给你的开发带来了实实在在的方便，也非常感谢你的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Star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，当然还有咖啡：</w:t>
      </w:r>
    </w:p>
    <w:p w14:paraId="6590D6A2" w14:textId="77777777" w:rsidR="002C5048" w:rsidRPr="002C5048" w:rsidRDefault="002C5048" w:rsidP="002C5048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代码修改请遵循指定的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ESLint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规则，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PR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之前请先执行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npm run lint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进行代码风格检测，大部分语法细节可以通过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npm run fix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修正，构建之后，记得修改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package.json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里的版本号，方便我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Review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通过后麻溜溜的发布到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 </w:t>
      </w:r>
      <w:r w:rsidRPr="002C5048">
        <w:rPr>
          <w:rFonts w:ascii="Consolas" w:eastAsia="宋体" w:hAnsi="Consolas" w:cs="宋体"/>
          <w:color w:val="6A737D"/>
          <w:kern w:val="0"/>
          <w:sz w:val="20"/>
          <w:szCs w:val="20"/>
        </w:rPr>
        <w:t>npm</w:t>
      </w:r>
      <w:r w:rsidRPr="002C5048">
        <w:rPr>
          <w:rFonts w:ascii="Segoe UI" w:eastAsia="宋体" w:hAnsi="Segoe UI" w:cs="Segoe UI"/>
          <w:color w:val="6A737D"/>
          <w:kern w:val="0"/>
          <w:sz w:val="24"/>
          <w:szCs w:val="24"/>
        </w:rPr>
        <w:t>。</w:t>
      </w:r>
    </w:p>
    <w:p w14:paraId="16F2D35A" w14:textId="77777777" w:rsidR="00EF6D83" w:rsidRDefault="00EF6D83"/>
    <w:sectPr w:rsidR="00EF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70855"/>
    <w:multiLevelType w:val="multilevel"/>
    <w:tmpl w:val="C21E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45DC2"/>
    <w:multiLevelType w:val="multilevel"/>
    <w:tmpl w:val="63BA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00930"/>
    <w:multiLevelType w:val="multilevel"/>
    <w:tmpl w:val="66B0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E6444"/>
    <w:multiLevelType w:val="multilevel"/>
    <w:tmpl w:val="C0A4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1"/>
    <w:rsid w:val="002C5048"/>
    <w:rsid w:val="00A10E81"/>
    <w:rsid w:val="00E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C4443-E7B9-4B89-B8DB-58F6C2F6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50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C50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0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C504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C5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504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C50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5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C5048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2C5048"/>
  </w:style>
  <w:style w:type="character" w:customStyle="1" w:styleId="pl-k">
    <w:name w:val="pl-k"/>
    <w:basedOn w:val="a0"/>
    <w:rsid w:val="002C5048"/>
  </w:style>
  <w:style w:type="character" w:customStyle="1" w:styleId="pl-smi">
    <w:name w:val="pl-smi"/>
    <w:basedOn w:val="a0"/>
    <w:rsid w:val="002C5048"/>
  </w:style>
  <w:style w:type="character" w:customStyle="1" w:styleId="pl-s">
    <w:name w:val="pl-s"/>
    <w:basedOn w:val="a0"/>
    <w:rsid w:val="002C5048"/>
  </w:style>
  <w:style w:type="character" w:customStyle="1" w:styleId="pl-pds">
    <w:name w:val="pl-pds"/>
    <w:basedOn w:val="a0"/>
    <w:rsid w:val="002C5048"/>
  </w:style>
  <w:style w:type="character" w:customStyle="1" w:styleId="pl-c1">
    <w:name w:val="pl-c1"/>
    <w:basedOn w:val="a0"/>
    <w:rsid w:val="002C5048"/>
  </w:style>
  <w:style w:type="character" w:customStyle="1" w:styleId="pl-ent">
    <w:name w:val="pl-ent"/>
    <w:basedOn w:val="a0"/>
    <w:rsid w:val="002C5048"/>
  </w:style>
  <w:style w:type="character" w:customStyle="1" w:styleId="pl-e">
    <w:name w:val="pl-e"/>
    <w:basedOn w:val="a0"/>
    <w:rsid w:val="002C5048"/>
  </w:style>
  <w:style w:type="character" w:customStyle="1" w:styleId="pl-en">
    <w:name w:val="pl-en"/>
    <w:basedOn w:val="a0"/>
    <w:rsid w:val="002C5048"/>
  </w:style>
  <w:style w:type="character" w:customStyle="1" w:styleId="pl-s1">
    <w:name w:val="pl-s1"/>
    <w:basedOn w:val="a0"/>
    <w:rsid w:val="002C5048"/>
  </w:style>
  <w:style w:type="character" w:customStyle="1" w:styleId="pl-pse">
    <w:name w:val="pl-pse"/>
    <w:basedOn w:val="a0"/>
    <w:rsid w:val="002C5048"/>
  </w:style>
  <w:style w:type="character" w:styleId="a5">
    <w:name w:val="Strong"/>
    <w:basedOn w:val="a0"/>
    <w:uiPriority w:val="22"/>
    <w:qFormat/>
    <w:rsid w:val="002C5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1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30970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14431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04251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2550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94306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6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3511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6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26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31067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ochuan9421.github.io/vue-ueditor-wrap-demo/" TargetMode="External"/><Relationship Id="rId18" Type="http://schemas.openxmlformats.org/officeDocument/2006/relationships/hyperlink" Target="https://github.com/HaoChuan9421/vue-ueditor-wrap/issues/1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4.gif"/><Relationship Id="rId21" Type="http://schemas.openxmlformats.org/officeDocument/2006/relationships/hyperlink" Target="https://github.com/fex-team/ueditor" TargetMode="External"/><Relationship Id="rId34" Type="http://schemas.openxmlformats.org/officeDocument/2006/relationships/hyperlink" Target="https://ueditor.baidu.com/doc/" TargetMode="External"/><Relationship Id="rId42" Type="http://schemas.openxmlformats.org/officeDocument/2006/relationships/hyperlink" Target="https://github.com/HaoChuan9421/vue-ueditor-wrap/raw/master/assets/images/error1.png" TargetMode="External"/><Relationship Id="rId47" Type="http://schemas.openxmlformats.org/officeDocument/2006/relationships/hyperlink" Target="https://github.com/HaoChuan9421/vue-ueditor-wrap/tree/master/assets/downloads" TargetMode="External"/><Relationship Id="rId50" Type="http://schemas.openxmlformats.org/officeDocument/2006/relationships/hyperlink" Target="https://github.com/HaoChuan9421/vue-ueditor-wrap/issues/1" TargetMode="External"/><Relationship Id="rId7" Type="http://schemas.openxmlformats.org/officeDocument/2006/relationships/hyperlink" Target="https://npmcharts.com/compare/vue-ueditor-wrap?minim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oChuan9421/vue-ueditor-wrap-nuxt" TargetMode="External"/><Relationship Id="rId29" Type="http://schemas.openxmlformats.org/officeDocument/2006/relationships/hyperlink" Target="https://github.com/HaoChuan9421/vue-optimization/tree/cdn" TargetMode="External"/><Relationship Id="rId11" Type="http://schemas.openxmlformats.org/officeDocument/2006/relationships/hyperlink" Target="https://github.com/HaoChuan9421/vue-ueditor-wrap/raw/master/assets/images/demo.gif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developer.mozilla.org/zh-CN/docs/Web/API/MutationObserver" TargetMode="External"/><Relationship Id="rId37" Type="http://schemas.openxmlformats.org/officeDocument/2006/relationships/hyperlink" Target="https://github.com/HaoChuan9421/ueditor/tree/dev-1.4.3.3/_examples" TargetMode="External"/><Relationship Id="rId40" Type="http://schemas.openxmlformats.org/officeDocument/2006/relationships/hyperlink" Target="https://github.com/HaoChuan9421/vue-ueditor-wrap/raw/master/assets/images/ie.jpg" TargetMode="External"/><Relationship Id="rId45" Type="http://schemas.openxmlformats.org/officeDocument/2006/relationships/image" Target="media/image7.png"/><Relationship Id="rId53" Type="http://schemas.openxmlformats.org/officeDocument/2006/relationships/fontTable" Target="fontTable.xml"/><Relationship Id="rId5" Type="http://schemas.openxmlformats.org/officeDocument/2006/relationships/hyperlink" Target="https://gitter.im/haochuan9421/vue-ueditor-wrap/" TargetMode="External"/><Relationship Id="rId10" Type="http://schemas.openxmlformats.org/officeDocument/2006/relationships/hyperlink" Target="https://github.com/HaoChuan9421/vue-ueditor-wrap/blob/master/LICENSE" TargetMode="External"/><Relationship Id="rId19" Type="http://schemas.openxmlformats.org/officeDocument/2006/relationships/hyperlink" Target="https://github.com/HaoChuan9421/ueditor/commits/dev-1.4.3.3" TargetMode="External"/><Relationship Id="rId31" Type="http://schemas.openxmlformats.org/officeDocument/2006/relationships/hyperlink" Target="http://fex.baidu.com/ueditor/" TargetMode="External"/><Relationship Id="rId44" Type="http://schemas.openxmlformats.org/officeDocument/2006/relationships/hyperlink" Target="https://github.com/HaoChuan9421/vue-ueditor-wrap/raw/master/assets/images/error2.png" TargetMode="External"/><Relationship Id="rId52" Type="http://schemas.openxmlformats.org/officeDocument/2006/relationships/hyperlink" Target="https://gitter.im/haochuan9421/vue-ueditor-wr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oChuan9421/vue-ueditor-wrap/issues" TargetMode="External"/><Relationship Id="rId14" Type="http://schemas.openxmlformats.org/officeDocument/2006/relationships/hyperlink" Target="https://gitter.im/haochuan9421/vue-ueditor-wrap/" TargetMode="External"/><Relationship Id="rId22" Type="http://schemas.openxmlformats.org/officeDocument/2006/relationships/hyperlink" Target="http://fex.baidu.com/ueditor/" TargetMode="External"/><Relationship Id="rId27" Type="http://schemas.openxmlformats.org/officeDocument/2006/relationships/hyperlink" Target="https://cli.vuejs.org/zh/guide/" TargetMode="External"/><Relationship Id="rId30" Type="http://schemas.openxmlformats.org/officeDocument/2006/relationships/hyperlink" Target="https://github.com/HaoChuan9421/vue-ueditor-wrap/blob/master/public/UEditor/ueditor.config.js" TargetMode="External"/><Relationship Id="rId35" Type="http://schemas.openxmlformats.org/officeDocument/2006/relationships/hyperlink" Target="https://github.com/HaoChuan9421/vue-ueditor-wrap-demo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github.com/HaoChuan9421/ueditor/commit/31f9207142d21a406041da0bd97968b466530c76" TargetMode="External"/><Relationship Id="rId8" Type="http://schemas.openxmlformats.org/officeDocument/2006/relationships/hyperlink" Target="https://www.jsdelivr.com/package/npm/vue-ueditor-wrap" TargetMode="External"/><Relationship Id="rId51" Type="http://schemas.openxmlformats.org/officeDocument/2006/relationships/hyperlink" Target="https://github.com/HaoChuan9421/vue-ueditor-wrap/issue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gif"/><Relationship Id="rId17" Type="http://schemas.openxmlformats.org/officeDocument/2006/relationships/hyperlink" Target="https://github.com/HaoChuan9421/vue-ueditor-wrap/tree/master/assets/downloads" TargetMode="External"/><Relationship Id="rId25" Type="http://schemas.openxmlformats.org/officeDocument/2006/relationships/hyperlink" Target="https://github.com/HaoChuan9421/vue-ueditor-wrap/raw/master/assets/images/file.png" TargetMode="External"/><Relationship Id="rId33" Type="http://schemas.openxmlformats.org/officeDocument/2006/relationships/hyperlink" Target="https://developer.mozilla.org/en-US/docs/Web/API/MutationObserverInit" TargetMode="External"/><Relationship Id="rId38" Type="http://schemas.openxmlformats.org/officeDocument/2006/relationships/hyperlink" Target="https://camo.githubusercontent.com/9be60d85e896f1dd9f33b6c18093e206733c065a/687474703a2f2f696d672e62616964752e636f6d2f68692f6a78322f6a5f303030332e676966" TargetMode="External"/><Relationship Id="rId46" Type="http://schemas.openxmlformats.org/officeDocument/2006/relationships/hyperlink" Target="http://fex.baidu.com/ueditor/" TargetMode="External"/><Relationship Id="rId20" Type="http://schemas.openxmlformats.org/officeDocument/2006/relationships/hyperlink" Target="https://github.com/HaoChuan9421/vue-ueditor-wrap/tree/master/assets/downloads" TargetMode="External"/><Relationship Id="rId41" Type="http://schemas.openxmlformats.org/officeDocument/2006/relationships/image" Target="media/image5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vue-ueditor-wrap" TargetMode="External"/><Relationship Id="rId15" Type="http://schemas.openxmlformats.org/officeDocument/2006/relationships/hyperlink" Target="https://github.com/HaoChuan9421/vue-ueditor-wrap-demo" TargetMode="External"/><Relationship Id="rId23" Type="http://schemas.openxmlformats.org/officeDocument/2006/relationships/hyperlink" Target="https://github.com/HaoChuan9421/vue-ueditor-wrap/raw/master/assets/images/downloads.png" TargetMode="External"/><Relationship Id="rId28" Type="http://schemas.openxmlformats.org/officeDocument/2006/relationships/hyperlink" Target="https://juejin.im/post/5b97b84ee51d450e6c7492f6" TargetMode="External"/><Relationship Id="rId36" Type="http://schemas.openxmlformats.org/officeDocument/2006/relationships/hyperlink" Target="https://ueditor.baidu.com/doc/" TargetMode="External"/><Relationship Id="rId49" Type="http://schemas.openxmlformats.org/officeDocument/2006/relationships/hyperlink" Target="https://github.com/fex-team/uedit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树琪 赵</dc:creator>
  <cp:keywords/>
  <dc:description/>
  <cp:lastModifiedBy>树琪 赵</cp:lastModifiedBy>
  <cp:revision>2</cp:revision>
  <dcterms:created xsi:type="dcterms:W3CDTF">2019-03-06T06:22:00Z</dcterms:created>
  <dcterms:modified xsi:type="dcterms:W3CDTF">2019-03-06T06:23:00Z</dcterms:modified>
</cp:coreProperties>
</file>